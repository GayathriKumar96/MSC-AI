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9786" w14:textId="77777777" w:rsidR="0072588D" w:rsidRDefault="00B125C0">
      <w:pPr>
        <w:rPr>
          <w:ins w:id="0" w:author="Comparison" w:date="2023-12-02T21:14:00Z"/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bookmarkStart w:id="1" w:name="_Hlk152444346"/>
      <w:ins w:id="2" w:author="Comparison" w:date="2023-12-02T21:14:00Z">
        <w:r w:rsidRPr="00CE6B90">
          <w:rPr>
            <w:rFonts w:ascii="Segoe UI" w:eastAsia="Times New Roman" w:hAnsi="Segoe UI" w:cs="Segoe UI"/>
            <w:b/>
            <w:bCs/>
            <w:kern w:val="0"/>
            <w:sz w:val="24"/>
            <w:szCs w:val="24"/>
            <w:lang w:eastAsia="en-GB"/>
            <w14:ligatures w14:val="none"/>
          </w:rPr>
          <w:t>Name</w:t>
        </w:r>
        <w:r>
          <w:rPr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: Gayathri Kumar</w:t>
        </w:r>
      </w:ins>
    </w:p>
    <w:p w14:paraId="202CA614" w14:textId="77777777" w:rsidR="00B01E17" w:rsidRDefault="00B01E17">
      <w:pPr>
        <w:rPr>
          <w:ins w:id="3" w:author="Comparison" w:date="2023-12-02T21:14:00Z"/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ins w:id="4" w:author="Comparison" w:date="2023-12-02T21:14:00Z">
        <w:r w:rsidRPr="00CE6B90">
          <w:rPr>
            <w:rFonts w:ascii="Segoe UI" w:eastAsia="Times New Roman" w:hAnsi="Segoe UI" w:cs="Segoe UI"/>
            <w:b/>
            <w:bCs/>
            <w:kern w:val="0"/>
            <w:sz w:val="24"/>
            <w:szCs w:val="24"/>
            <w:lang w:eastAsia="en-GB"/>
            <w14:ligatures w14:val="none"/>
          </w:rPr>
          <w:t>Login</w:t>
        </w:r>
        <w:r>
          <w:rPr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 xml:space="preserve">: </w:t>
        </w:r>
        <w:r>
          <w:fldChar w:fldCharType="begin"/>
        </w:r>
        <w:r>
          <w:instrText>HYPERLINK "mailto:gk329@kent.ac.uk"</w:instrText>
        </w:r>
        <w:r>
          <w:fldChar w:fldCharType="separate"/>
        </w:r>
        <w:r w:rsidRPr="00024253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gk329@kent.ac.uk</w:t>
        </w:r>
        <w:r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fldChar w:fldCharType="end"/>
        </w:r>
      </w:ins>
    </w:p>
    <w:p w14:paraId="6BEC2228" w14:textId="77777777" w:rsidR="00B01E17" w:rsidRDefault="00B01E17">
      <w:pPr>
        <w:rPr>
          <w:ins w:id="5" w:author="Comparison" w:date="2023-12-02T21:14:00Z"/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ins w:id="6" w:author="Comparison" w:date="2023-12-02T21:14:00Z">
        <w:r w:rsidRPr="00CE6B90">
          <w:rPr>
            <w:rFonts w:ascii="Segoe UI" w:eastAsia="Times New Roman" w:hAnsi="Segoe UI" w:cs="Segoe UI"/>
            <w:b/>
            <w:bCs/>
            <w:kern w:val="0"/>
            <w:sz w:val="24"/>
            <w:szCs w:val="24"/>
            <w:lang w:eastAsia="en-GB"/>
            <w14:ligatures w14:val="none"/>
          </w:rPr>
          <w:t>ID</w:t>
        </w:r>
        <w:r>
          <w:rPr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: 24010288</w:t>
        </w:r>
      </w:ins>
    </w:p>
    <w:p w14:paraId="5CE75104" w14:textId="77777777" w:rsidR="00B01E17" w:rsidRDefault="00B01E17">
      <w:pPr>
        <w:rPr>
          <w:ins w:id="7" w:author="Comparison" w:date="2023-12-02T21:14:00Z"/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ins w:id="8" w:author="Comparison" w:date="2023-12-02T21:14:00Z">
        <w:r w:rsidRPr="00CE6B90">
          <w:rPr>
            <w:rFonts w:ascii="Segoe UI" w:eastAsia="Times New Roman" w:hAnsi="Segoe UI" w:cs="Segoe UI"/>
            <w:b/>
            <w:bCs/>
            <w:kern w:val="0"/>
            <w:sz w:val="24"/>
            <w:szCs w:val="24"/>
            <w:lang w:eastAsia="en-GB"/>
            <w14:ligatures w14:val="none"/>
          </w:rPr>
          <w:t>Module Code</w:t>
        </w:r>
        <w:r>
          <w:rPr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 xml:space="preserve">: </w:t>
        </w:r>
        <w:r w:rsidRPr="00B01E17">
          <w:rPr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>COMP8370</w:t>
        </w:r>
      </w:ins>
    </w:p>
    <w:p w14:paraId="311BE34A" w14:textId="77777777" w:rsidR="00B01E17" w:rsidRDefault="00B01E17">
      <w:pPr>
        <w:rPr>
          <w:ins w:id="9" w:author="Comparison" w:date="2023-12-02T21:14:00Z"/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  <w:ins w:id="10" w:author="Comparison" w:date="2023-12-02T21:14:00Z">
        <w:r w:rsidRPr="00CE6B90">
          <w:rPr>
            <w:rFonts w:ascii="Segoe UI" w:eastAsia="Times New Roman" w:hAnsi="Segoe UI" w:cs="Segoe UI"/>
            <w:b/>
            <w:bCs/>
            <w:kern w:val="0"/>
            <w:sz w:val="24"/>
            <w:szCs w:val="24"/>
            <w:lang w:eastAsia="en-GB"/>
            <w14:ligatures w14:val="none"/>
          </w:rPr>
          <w:t>Word Count</w:t>
        </w:r>
        <w:r>
          <w:rPr>
            <w:rFonts w:ascii="Segoe UI" w:eastAsia="Times New Roman" w:hAnsi="Segoe UI" w:cs="Segoe UI"/>
            <w:kern w:val="0"/>
            <w:sz w:val="24"/>
            <w:szCs w:val="24"/>
            <w:lang w:eastAsia="en-GB"/>
            <w14:ligatures w14:val="none"/>
          </w:rPr>
          <w:t xml:space="preserve">: </w:t>
        </w:r>
      </w:ins>
    </w:p>
    <w:p w14:paraId="15EB69BF" w14:textId="77777777" w:rsidR="00B01E17" w:rsidRDefault="00B01E17">
      <w:pPr>
        <w:rPr>
          <w:ins w:id="11" w:author="Comparison" w:date="2023-12-02T21:14:00Z"/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</w:p>
    <w:p w14:paraId="03449264" w14:textId="77777777" w:rsidR="00B01E17" w:rsidRDefault="00B01E17">
      <w:pPr>
        <w:rPr>
          <w:ins w:id="12" w:author="Comparison" w:date="2023-12-02T21:14:00Z"/>
          <w:rFonts w:ascii="Segoe UI" w:eastAsia="Times New Roman" w:hAnsi="Segoe UI" w:cs="Segoe UI"/>
          <w:kern w:val="0"/>
          <w:sz w:val="24"/>
          <w:szCs w:val="24"/>
          <w:lang w:eastAsia="en-GB"/>
          <w14:ligatures w14:val="none"/>
        </w:rPr>
      </w:pPr>
    </w:p>
    <w:p w14:paraId="78B0BD2C" w14:textId="77777777" w:rsidR="00B01E17" w:rsidRPr="00D728F3" w:rsidRDefault="00B01E17" w:rsidP="00B01E17">
      <w:pPr>
        <w:rPr>
          <w:ins w:id="13" w:author="Comparison" w:date="2023-12-02T21:14:00Z"/>
          <w:b/>
          <w:bCs/>
          <w:sz w:val="36"/>
          <w:szCs w:val="36"/>
        </w:rPr>
      </w:pPr>
      <w:ins w:id="14" w:author="Comparison" w:date="2023-12-02T21:14:00Z">
        <w:r w:rsidRPr="00D728F3">
          <w:rPr>
            <w:b/>
            <w:bCs/>
            <w:sz w:val="36"/>
            <w:szCs w:val="36"/>
          </w:rPr>
          <w:t>Exploring Real-World Applications of Genetic Algorithms</w:t>
        </w:r>
      </w:ins>
    </w:p>
    <w:p w14:paraId="2F563FB1" w14:textId="77777777" w:rsidR="00B01E17" w:rsidRPr="00B01E17" w:rsidRDefault="00B01E17" w:rsidP="00B01E17">
      <w:pPr>
        <w:rPr>
          <w:ins w:id="15" w:author="Comparison" w:date="2023-12-02T21:14:00Z"/>
          <w:sz w:val="24"/>
          <w:szCs w:val="24"/>
        </w:rPr>
      </w:pPr>
    </w:p>
    <w:p w14:paraId="1AD639B4" w14:textId="77777777" w:rsidR="00B01E17" w:rsidRPr="00CE6B90" w:rsidRDefault="00B01E17" w:rsidP="00B01E17">
      <w:pPr>
        <w:rPr>
          <w:ins w:id="16" w:author="Comparison" w:date="2023-12-02T21:14:00Z"/>
          <w:b/>
          <w:bCs/>
          <w:sz w:val="32"/>
          <w:szCs w:val="32"/>
        </w:rPr>
      </w:pPr>
      <w:ins w:id="17" w:author="Comparison" w:date="2023-12-02T21:14:00Z">
        <w:r w:rsidRPr="00CE6B90">
          <w:rPr>
            <w:b/>
            <w:bCs/>
            <w:sz w:val="32"/>
            <w:szCs w:val="32"/>
          </w:rPr>
          <w:t>I. Introduction</w:t>
        </w:r>
      </w:ins>
    </w:p>
    <w:p w14:paraId="27705E0C" w14:textId="77777777" w:rsidR="00B01E17" w:rsidRPr="00B01E17" w:rsidRDefault="00B01E17" w:rsidP="00B01E17">
      <w:pPr>
        <w:rPr>
          <w:ins w:id="18" w:author="Comparison" w:date="2023-12-02T21:14:00Z"/>
          <w:sz w:val="24"/>
          <w:szCs w:val="24"/>
        </w:rPr>
      </w:pPr>
      <w:ins w:id="19" w:author="Comparison" w:date="2023-12-02T21:14:00Z">
        <w:r w:rsidRPr="00B01E17">
          <w:rPr>
            <w:sz w:val="24"/>
            <w:szCs w:val="24"/>
          </w:rPr>
          <w:t>Genetic Algorithms</w:t>
        </w:r>
        <w:r w:rsidR="00EE31AE">
          <w:rPr>
            <w:sz w:val="24"/>
            <w:szCs w:val="24"/>
          </w:rPr>
          <w:t xml:space="preserve"> are computational optimization methods based on genetics and natural selection.</w:t>
        </w:r>
        <w:r w:rsidR="00AE5E59">
          <w:rPr>
            <w:sz w:val="24"/>
            <w:szCs w:val="24"/>
          </w:rPr>
          <w:t xml:space="preserve"> These algorithms solve real world problems by simulation of the evolution process to improve population of solution sets. </w:t>
        </w:r>
        <w:r w:rsidR="000B6BFF">
          <w:rPr>
            <w:sz w:val="24"/>
            <w:szCs w:val="24"/>
          </w:rPr>
          <w:t>These solution sets are either binary encoded or another structure.</w:t>
        </w:r>
      </w:ins>
    </w:p>
    <w:p w14:paraId="1CD4B9EB" w14:textId="77777777" w:rsidR="00B01E17" w:rsidRPr="00B01E17" w:rsidRDefault="00B01E17" w:rsidP="00B01E17">
      <w:pPr>
        <w:rPr>
          <w:ins w:id="20" w:author="Comparison" w:date="2023-12-02T21:14:00Z"/>
          <w:sz w:val="24"/>
          <w:szCs w:val="24"/>
        </w:rPr>
      </w:pPr>
      <w:ins w:id="21" w:author="Comparison" w:date="2023-12-02T21:14:00Z">
        <w:r w:rsidRPr="00B01E17">
          <w:rPr>
            <w:sz w:val="24"/>
            <w:szCs w:val="24"/>
          </w:rPr>
          <w:t xml:space="preserve">   B. Brief overview of the essay's focus on real-world applications</w:t>
        </w:r>
      </w:ins>
    </w:p>
    <w:p w14:paraId="27ED31C2" w14:textId="77777777" w:rsidR="00B01E17" w:rsidRPr="00B01E17" w:rsidRDefault="00B01E17" w:rsidP="00B01E17">
      <w:pPr>
        <w:rPr>
          <w:ins w:id="22" w:author="Comparison" w:date="2023-12-02T21:14:00Z"/>
          <w:sz w:val="24"/>
          <w:szCs w:val="24"/>
        </w:rPr>
      </w:pPr>
      <w:ins w:id="23" w:author="Comparison" w:date="2023-12-02T21:14:00Z">
        <w:r w:rsidRPr="00B01E17">
          <w:rPr>
            <w:sz w:val="24"/>
            <w:szCs w:val="24"/>
          </w:rPr>
          <w:t xml:space="preserve">   C. Importance of genetic algorithms in problem-solving and optimization</w:t>
        </w:r>
      </w:ins>
    </w:p>
    <w:p w14:paraId="519A9A98" w14:textId="77777777" w:rsidR="00B01E17" w:rsidRPr="00B01E17" w:rsidRDefault="00B01E17" w:rsidP="00B01E17">
      <w:pPr>
        <w:rPr>
          <w:ins w:id="24" w:author="Comparison" w:date="2023-12-02T21:14:00Z"/>
          <w:sz w:val="24"/>
          <w:szCs w:val="24"/>
        </w:rPr>
      </w:pPr>
    </w:p>
    <w:p w14:paraId="33299F1F" w14:textId="77777777" w:rsidR="00B01E17" w:rsidRPr="00CE6B90" w:rsidRDefault="00B01E17" w:rsidP="00B01E17">
      <w:pPr>
        <w:rPr>
          <w:ins w:id="25" w:author="Comparison" w:date="2023-12-02T21:14:00Z"/>
          <w:b/>
          <w:bCs/>
          <w:sz w:val="32"/>
          <w:szCs w:val="32"/>
        </w:rPr>
      </w:pPr>
      <w:ins w:id="26" w:author="Comparison" w:date="2023-12-02T21:14:00Z">
        <w:r w:rsidRPr="00CE6B90">
          <w:rPr>
            <w:b/>
            <w:bCs/>
            <w:sz w:val="32"/>
            <w:szCs w:val="32"/>
          </w:rPr>
          <w:t>II. Genetic Algorithms: A Brief Overview</w:t>
        </w:r>
      </w:ins>
    </w:p>
    <w:p w14:paraId="5ECA434C" w14:textId="77777777" w:rsidR="00B01E17" w:rsidRPr="00B01E17" w:rsidRDefault="00B01E17" w:rsidP="00B01E17">
      <w:pPr>
        <w:rPr>
          <w:ins w:id="27" w:author="Comparison" w:date="2023-12-02T21:14:00Z"/>
          <w:sz w:val="24"/>
          <w:szCs w:val="24"/>
        </w:rPr>
      </w:pPr>
      <w:ins w:id="28" w:author="Comparison" w:date="2023-12-02T21:14:00Z">
        <w:r w:rsidRPr="00B01E17">
          <w:rPr>
            <w:sz w:val="24"/>
            <w:szCs w:val="24"/>
          </w:rPr>
          <w:t xml:space="preserve">   A. Basic principles and mechanics</w:t>
        </w:r>
      </w:ins>
    </w:p>
    <w:p w14:paraId="1084AF0D" w14:textId="77777777" w:rsidR="00B01E17" w:rsidRPr="00B01E17" w:rsidRDefault="00B01E17" w:rsidP="00B01E17">
      <w:pPr>
        <w:rPr>
          <w:ins w:id="29" w:author="Comparison" w:date="2023-12-02T21:14:00Z"/>
          <w:sz w:val="24"/>
          <w:szCs w:val="24"/>
        </w:rPr>
      </w:pPr>
      <w:ins w:id="30" w:author="Comparison" w:date="2023-12-02T21:14:00Z">
        <w:r w:rsidRPr="00B01E17">
          <w:rPr>
            <w:sz w:val="24"/>
            <w:szCs w:val="24"/>
          </w:rPr>
          <w:t xml:space="preserve">   B. Evolutionary processes and selection mechanisms</w:t>
        </w:r>
      </w:ins>
    </w:p>
    <w:p w14:paraId="4D3C438A" w14:textId="77777777" w:rsidR="00B01E17" w:rsidRPr="00B01E17" w:rsidRDefault="00B01E17" w:rsidP="00B01E17">
      <w:pPr>
        <w:rPr>
          <w:ins w:id="31" w:author="Comparison" w:date="2023-12-02T21:14:00Z"/>
          <w:sz w:val="24"/>
          <w:szCs w:val="24"/>
        </w:rPr>
      </w:pPr>
      <w:ins w:id="32" w:author="Comparison" w:date="2023-12-02T21:14:00Z">
        <w:r w:rsidRPr="00B01E17">
          <w:rPr>
            <w:sz w:val="24"/>
            <w:szCs w:val="24"/>
          </w:rPr>
          <w:t xml:space="preserve">   C. Representation of solutions and genetic operators</w:t>
        </w:r>
      </w:ins>
    </w:p>
    <w:p w14:paraId="1BF7D95B" w14:textId="77777777" w:rsidR="00B01E17" w:rsidRPr="00B01E17" w:rsidRDefault="00B01E17" w:rsidP="00B01E17">
      <w:pPr>
        <w:rPr>
          <w:ins w:id="33" w:author="Comparison" w:date="2023-12-02T21:14:00Z"/>
          <w:sz w:val="24"/>
          <w:szCs w:val="24"/>
        </w:rPr>
      </w:pPr>
    </w:p>
    <w:p w14:paraId="0E5A31D5" w14:textId="77777777" w:rsidR="00B01E17" w:rsidRPr="00CE6B90" w:rsidRDefault="00B01E17" w:rsidP="00B01E17">
      <w:pPr>
        <w:rPr>
          <w:ins w:id="34" w:author="Comparison" w:date="2023-12-02T21:14:00Z"/>
          <w:b/>
          <w:bCs/>
          <w:sz w:val="32"/>
          <w:szCs w:val="32"/>
        </w:rPr>
      </w:pPr>
      <w:ins w:id="35" w:author="Comparison" w:date="2023-12-02T21:14:00Z">
        <w:r w:rsidRPr="00CE6B90">
          <w:rPr>
            <w:b/>
            <w:bCs/>
            <w:sz w:val="32"/>
            <w:szCs w:val="32"/>
          </w:rPr>
          <w:t>III. Real-World Application 1</w:t>
        </w:r>
        <w:r w:rsidR="0027230E" w:rsidRPr="00CE6B90">
          <w:rPr>
            <w:b/>
            <w:bCs/>
            <w:sz w:val="32"/>
            <w:szCs w:val="32"/>
          </w:rPr>
          <w:t xml:space="preserve">: Android Malware Detection </w:t>
        </w:r>
      </w:ins>
    </w:p>
    <w:p w14:paraId="35366D94" w14:textId="77777777" w:rsidR="00B01E17" w:rsidRPr="00CE6B90" w:rsidRDefault="00B01E17" w:rsidP="00B01E17">
      <w:pPr>
        <w:rPr>
          <w:ins w:id="36" w:author="Comparison" w:date="2023-12-02T21:14:00Z"/>
          <w:b/>
          <w:bCs/>
          <w:sz w:val="28"/>
          <w:szCs w:val="28"/>
        </w:rPr>
      </w:pPr>
      <w:ins w:id="37" w:author="Comparison" w:date="2023-12-02T21:14:00Z">
        <w:r w:rsidRPr="00CE6B90">
          <w:rPr>
            <w:b/>
            <w:bCs/>
            <w:sz w:val="28"/>
            <w:szCs w:val="28"/>
          </w:rPr>
          <w:t xml:space="preserve">   Introduction</w:t>
        </w:r>
      </w:ins>
    </w:p>
    <w:p w14:paraId="04169F43" w14:textId="77777777" w:rsidR="00B01E17" w:rsidRPr="00CE6B90" w:rsidRDefault="00B01E17" w:rsidP="00B01E17">
      <w:pPr>
        <w:rPr>
          <w:ins w:id="38" w:author="Comparison" w:date="2023-12-02T21:14:00Z"/>
          <w:b/>
          <w:bCs/>
          <w:sz w:val="28"/>
          <w:szCs w:val="28"/>
        </w:rPr>
      </w:pPr>
      <w:ins w:id="39" w:author="Comparison" w:date="2023-12-02T21:14:00Z">
        <w:r w:rsidRPr="00CE6B90">
          <w:rPr>
            <w:b/>
            <w:bCs/>
            <w:sz w:val="28"/>
            <w:szCs w:val="28"/>
          </w:rPr>
          <w:t xml:space="preserve">   </w:t>
        </w:r>
        <w:r w:rsidR="0027230E" w:rsidRPr="00CE6B90">
          <w:rPr>
            <w:b/>
            <w:bCs/>
            <w:sz w:val="28"/>
            <w:szCs w:val="28"/>
          </w:rPr>
          <w:t>Individual Representation</w:t>
        </w:r>
      </w:ins>
    </w:p>
    <w:p w14:paraId="72E86E4E" w14:textId="77777777" w:rsidR="00B01E17" w:rsidRPr="00CE6B90" w:rsidRDefault="00B01E17" w:rsidP="0027230E">
      <w:pPr>
        <w:rPr>
          <w:ins w:id="40" w:author="Comparison" w:date="2023-12-02T21:14:00Z"/>
          <w:b/>
          <w:bCs/>
          <w:sz w:val="28"/>
          <w:szCs w:val="28"/>
        </w:rPr>
      </w:pPr>
      <w:ins w:id="41" w:author="Comparison" w:date="2023-12-02T21:14:00Z">
        <w:r w:rsidRPr="00CE6B90">
          <w:rPr>
            <w:b/>
            <w:bCs/>
            <w:sz w:val="28"/>
            <w:szCs w:val="28"/>
          </w:rPr>
          <w:t xml:space="preserve">   </w:t>
        </w:r>
        <w:r w:rsidR="0027230E" w:rsidRPr="00CE6B90">
          <w:rPr>
            <w:b/>
            <w:bCs/>
            <w:sz w:val="28"/>
            <w:szCs w:val="28"/>
          </w:rPr>
          <w:t>Fitness Function</w:t>
        </w:r>
      </w:ins>
    </w:p>
    <w:p w14:paraId="59DCA38A" w14:textId="77777777" w:rsidR="00B01E17" w:rsidRPr="00B01E17" w:rsidRDefault="00B01E17" w:rsidP="00B01E17">
      <w:pPr>
        <w:rPr>
          <w:ins w:id="42" w:author="Comparison" w:date="2023-12-02T21:14:00Z"/>
          <w:sz w:val="24"/>
          <w:szCs w:val="24"/>
        </w:rPr>
      </w:pPr>
    </w:p>
    <w:p w14:paraId="007AD30F" w14:textId="77777777" w:rsidR="00B01E17" w:rsidRPr="00CE6B90" w:rsidRDefault="00B01E17" w:rsidP="00B01E17">
      <w:pPr>
        <w:rPr>
          <w:ins w:id="43" w:author="Comparison" w:date="2023-12-02T21:14:00Z"/>
          <w:b/>
          <w:bCs/>
          <w:sz w:val="32"/>
          <w:szCs w:val="32"/>
        </w:rPr>
      </w:pPr>
      <w:ins w:id="44" w:author="Comparison" w:date="2023-12-02T21:14:00Z">
        <w:r w:rsidRPr="00CE6B90">
          <w:rPr>
            <w:b/>
            <w:bCs/>
            <w:sz w:val="32"/>
            <w:szCs w:val="32"/>
          </w:rPr>
          <w:t xml:space="preserve">IV. Real-World Application 2: </w:t>
        </w:r>
        <w:r w:rsidR="0027230E" w:rsidRPr="00CE6B90">
          <w:rPr>
            <w:b/>
            <w:bCs/>
            <w:sz w:val="32"/>
            <w:szCs w:val="32"/>
          </w:rPr>
          <w:t>Infinite Mario Bross AI</w:t>
        </w:r>
      </w:ins>
    </w:p>
    <w:p w14:paraId="02FF8579" w14:textId="77777777" w:rsidR="00CE6B90" w:rsidRPr="00CE6B90" w:rsidRDefault="00CE6B90" w:rsidP="00CE6B90">
      <w:pPr>
        <w:rPr>
          <w:ins w:id="45" w:author="Comparison" w:date="2023-12-02T21:14:00Z"/>
          <w:b/>
          <w:bCs/>
          <w:sz w:val="28"/>
          <w:szCs w:val="28"/>
        </w:rPr>
      </w:pPr>
      <w:ins w:id="46" w:author="Comparison" w:date="2023-12-02T21:14:00Z">
        <w:r w:rsidRPr="00CE6B90">
          <w:rPr>
            <w:b/>
            <w:bCs/>
            <w:sz w:val="28"/>
            <w:szCs w:val="28"/>
          </w:rPr>
          <w:lastRenderedPageBreak/>
          <w:t xml:space="preserve">   Introduction</w:t>
        </w:r>
      </w:ins>
    </w:p>
    <w:p w14:paraId="1FB02E14" w14:textId="77777777" w:rsidR="00CE6B90" w:rsidRPr="00CE6B90" w:rsidRDefault="00CE6B90" w:rsidP="00CE6B90">
      <w:pPr>
        <w:rPr>
          <w:ins w:id="47" w:author="Comparison" w:date="2023-12-02T21:14:00Z"/>
          <w:b/>
          <w:bCs/>
          <w:sz w:val="28"/>
          <w:szCs w:val="28"/>
        </w:rPr>
      </w:pPr>
      <w:ins w:id="48" w:author="Comparison" w:date="2023-12-02T21:14:00Z">
        <w:r w:rsidRPr="00CE6B90">
          <w:rPr>
            <w:b/>
            <w:bCs/>
            <w:sz w:val="28"/>
            <w:szCs w:val="28"/>
          </w:rPr>
          <w:t xml:space="preserve">   Individual Representation</w:t>
        </w:r>
      </w:ins>
    </w:p>
    <w:p w14:paraId="44E4804E" w14:textId="77777777" w:rsidR="00CE6B90" w:rsidRPr="00CE6B90" w:rsidRDefault="00CE6B90" w:rsidP="00CE6B90">
      <w:pPr>
        <w:rPr>
          <w:ins w:id="49" w:author="Comparison" w:date="2023-12-02T21:14:00Z"/>
          <w:b/>
          <w:bCs/>
          <w:sz w:val="28"/>
          <w:szCs w:val="28"/>
        </w:rPr>
      </w:pPr>
      <w:ins w:id="50" w:author="Comparison" w:date="2023-12-02T21:14:00Z">
        <w:r w:rsidRPr="00CE6B90">
          <w:rPr>
            <w:b/>
            <w:bCs/>
            <w:sz w:val="28"/>
            <w:szCs w:val="28"/>
          </w:rPr>
          <w:t xml:space="preserve">   Fitness Function</w:t>
        </w:r>
      </w:ins>
    </w:p>
    <w:p w14:paraId="0D1B0306" w14:textId="77777777" w:rsidR="00B01E17" w:rsidRPr="00B01E17" w:rsidRDefault="00B01E17" w:rsidP="0027230E">
      <w:pPr>
        <w:rPr>
          <w:ins w:id="51" w:author="Comparison" w:date="2023-12-02T21:14:00Z"/>
          <w:sz w:val="24"/>
          <w:szCs w:val="24"/>
        </w:rPr>
      </w:pPr>
    </w:p>
    <w:p w14:paraId="604FAE55" w14:textId="77777777" w:rsidR="00B01E17" w:rsidRPr="00CE6B90" w:rsidRDefault="00B01E17" w:rsidP="00B01E17">
      <w:pPr>
        <w:rPr>
          <w:ins w:id="52" w:author="Comparison" w:date="2023-12-02T21:14:00Z"/>
          <w:b/>
          <w:bCs/>
          <w:sz w:val="32"/>
          <w:szCs w:val="32"/>
        </w:rPr>
      </w:pPr>
      <w:ins w:id="53" w:author="Comparison" w:date="2023-12-02T21:14:00Z">
        <w:r w:rsidRPr="00CE6B90">
          <w:rPr>
            <w:b/>
            <w:bCs/>
            <w:sz w:val="32"/>
            <w:szCs w:val="32"/>
          </w:rPr>
          <w:t>V. Comparative Analysis of Applications</w:t>
        </w:r>
      </w:ins>
    </w:p>
    <w:p w14:paraId="6BDFD2B6" w14:textId="77777777" w:rsidR="00B01E17" w:rsidRPr="00B01E17" w:rsidRDefault="00B01E17" w:rsidP="00B01E17">
      <w:pPr>
        <w:rPr>
          <w:ins w:id="54" w:author="Comparison" w:date="2023-12-02T21:14:00Z"/>
          <w:sz w:val="24"/>
          <w:szCs w:val="24"/>
        </w:rPr>
      </w:pPr>
      <w:ins w:id="55" w:author="Comparison" w:date="2023-12-02T21:14:00Z">
        <w:r w:rsidRPr="00B01E17">
          <w:rPr>
            <w:sz w:val="24"/>
            <w:szCs w:val="24"/>
          </w:rPr>
          <w:t xml:space="preserve">   A. Identifying commonalities and differences between </w:t>
        </w:r>
        <w:r w:rsidR="004C2768">
          <w:rPr>
            <w:sz w:val="24"/>
            <w:szCs w:val="24"/>
          </w:rPr>
          <w:t>the examples</w:t>
        </w:r>
      </w:ins>
    </w:p>
    <w:p w14:paraId="04A3762C" w14:textId="77777777" w:rsidR="00B01E17" w:rsidRPr="00B01E17" w:rsidRDefault="00B01E17" w:rsidP="00B01E17">
      <w:pPr>
        <w:rPr>
          <w:ins w:id="56" w:author="Comparison" w:date="2023-12-02T21:14:00Z"/>
          <w:sz w:val="24"/>
          <w:szCs w:val="24"/>
        </w:rPr>
      </w:pPr>
      <w:ins w:id="57" w:author="Comparison" w:date="2023-12-02T21:14:00Z">
        <w:r w:rsidRPr="00B01E17">
          <w:rPr>
            <w:sz w:val="24"/>
            <w:szCs w:val="24"/>
          </w:rPr>
          <w:t xml:space="preserve">   B. </w:t>
        </w:r>
        <w:r w:rsidR="000209E2" w:rsidRPr="00B01E17">
          <w:rPr>
            <w:sz w:val="24"/>
            <w:szCs w:val="24"/>
          </w:rPr>
          <w:t>Analysing</w:t>
        </w:r>
        <w:r w:rsidRPr="00B01E17">
          <w:rPr>
            <w:sz w:val="24"/>
            <w:szCs w:val="24"/>
          </w:rPr>
          <w:t xml:space="preserve"> the adaptability of genetic algorithms across diverse domains</w:t>
        </w:r>
      </w:ins>
    </w:p>
    <w:p w14:paraId="0DF938C0" w14:textId="77777777" w:rsidR="00B01E17" w:rsidRPr="00B01E17" w:rsidRDefault="00B01E17" w:rsidP="00B01E17">
      <w:pPr>
        <w:rPr>
          <w:ins w:id="58" w:author="Comparison" w:date="2023-12-02T21:14:00Z"/>
          <w:sz w:val="24"/>
          <w:szCs w:val="24"/>
        </w:rPr>
      </w:pPr>
      <w:ins w:id="59" w:author="Comparison" w:date="2023-12-02T21:14:00Z">
        <w:r w:rsidRPr="00B01E17">
          <w:rPr>
            <w:sz w:val="24"/>
            <w:szCs w:val="24"/>
          </w:rPr>
          <w:t xml:space="preserve">   C. Consideration of challenges and limitations faced in each application</w:t>
        </w:r>
      </w:ins>
    </w:p>
    <w:p w14:paraId="2D02CB28" w14:textId="77777777" w:rsidR="00B01E17" w:rsidRPr="00B01E17" w:rsidRDefault="00B01E17" w:rsidP="00B01E17">
      <w:pPr>
        <w:rPr>
          <w:ins w:id="60" w:author="Comparison" w:date="2023-12-02T21:14:00Z"/>
          <w:sz w:val="24"/>
          <w:szCs w:val="24"/>
        </w:rPr>
      </w:pPr>
    </w:p>
    <w:p w14:paraId="5F389A37" w14:textId="77777777" w:rsidR="00B01E17" w:rsidRPr="00CE6B90" w:rsidRDefault="00B01E17" w:rsidP="00B01E17">
      <w:pPr>
        <w:rPr>
          <w:ins w:id="61" w:author="Comparison" w:date="2023-12-02T21:14:00Z"/>
          <w:b/>
          <w:bCs/>
          <w:sz w:val="32"/>
          <w:szCs w:val="32"/>
        </w:rPr>
      </w:pPr>
      <w:ins w:id="62" w:author="Comparison" w:date="2023-12-02T21:14:00Z">
        <w:r w:rsidRPr="00CE6B90">
          <w:rPr>
            <w:b/>
            <w:bCs/>
            <w:sz w:val="32"/>
            <w:szCs w:val="32"/>
          </w:rPr>
          <w:t>VI. Future Prospects and Challenges</w:t>
        </w:r>
      </w:ins>
    </w:p>
    <w:p w14:paraId="19812446" w14:textId="77777777" w:rsidR="00B01E17" w:rsidRPr="00B01E17" w:rsidRDefault="00B01E17" w:rsidP="00B01E17">
      <w:pPr>
        <w:rPr>
          <w:ins w:id="63" w:author="Comparison" w:date="2023-12-02T21:14:00Z"/>
          <w:sz w:val="24"/>
          <w:szCs w:val="24"/>
        </w:rPr>
      </w:pPr>
      <w:ins w:id="64" w:author="Comparison" w:date="2023-12-02T21:14:00Z">
        <w:r w:rsidRPr="00B01E17">
          <w:rPr>
            <w:sz w:val="24"/>
            <w:szCs w:val="24"/>
          </w:rPr>
          <w:t xml:space="preserve">   A. Exploration of potential future applications of genetic algorithms</w:t>
        </w:r>
      </w:ins>
    </w:p>
    <w:p w14:paraId="0A594150" w14:textId="77777777" w:rsidR="00B01E17" w:rsidRPr="00B01E17" w:rsidRDefault="00B01E17" w:rsidP="00B01E17">
      <w:pPr>
        <w:rPr>
          <w:ins w:id="65" w:author="Comparison" w:date="2023-12-02T21:14:00Z"/>
          <w:sz w:val="24"/>
          <w:szCs w:val="24"/>
        </w:rPr>
      </w:pPr>
      <w:ins w:id="66" w:author="Comparison" w:date="2023-12-02T21:14:00Z">
        <w:r w:rsidRPr="00B01E17">
          <w:rPr>
            <w:sz w:val="24"/>
            <w:szCs w:val="24"/>
          </w:rPr>
          <w:t xml:space="preserve">   B. Discussion on ongoing research and advancements in genetic algorithm technology</w:t>
        </w:r>
      </w:ins>
    </w:p>
    <w:p w14:paraId="1D2B502A" w14:textId="77777777" w:rsidR="00B01E17" w:rsidRPr="00B01E17" w:rsidRDefault="00B01E17" w:rsidP="00B01E17">
      <w:pPr>
        <w:rPr>
          <w:ins w:id="67" w:author="Comparison" w:date="2023-12-02T21:14:00Z"/>
          <w:sz w:val="24"/>
          <w:szCs w:val="24"/>
        </w:rPr>
      </w:pPr>
      <w:ins w:id="68" w:author="Comparison" w:date="2023-12-02T21:14:00Z">
        <w:r w:rsidRPr="00B01E17">
          <w:rPr>
            <w:sz w:val="24"/>
            <w:szCs w:val="24"/>
          </w:rPr>
          <w:t xml:space="preserve">   C. Addressing challenges and ethical considerations in the expanding use of genetic algorithms</w:t>
        </w:r>
      </w:ins>
    </w:p>
    <w:p w14:paraId="21AF1448" w14:textId="77777777" w:rsidR="00B01E17" w:rsidRPr="00B01E17" w:rsidRDefault="00B01E17" w:rsidP="00B01E17">
      <w:pPr>
        <w:rPr>
          <w:ins w:id="69" w:author="Comparison" w:date="2023-12-02T21:14:00Z"/>
          <w:sz w:val="24"/>
          <w:szCs w:val="24"/>
        </w:rPr>
      </w:pPr>
    </w:p>
    <w:p w14:paraId="54A9CA66" w14:textId="77777777" w:rsidR="00B01E17" w:rsidRPr="00CE6B90" w:rsidRDefault="00B01E17" w:rsidP="00B01E17">
      <w:pPr>
        <w:rPr>
          <w:ins w:id="70" w:author="Comparison" w:date="2023-12-02T21:14:00Z"/>
          <w:b/>
          <w:bCs/>
          <w:sz w:val="32"/>
          <w:szCs w:val="32"/>
        </w:rPr>
      </w:pPr>
      <w:ins w:id="71" w:author="Comparison" w:date="2023-12-02T21:14:00Z">
        <w:r w:rsidRPr="00CE6B90">
          <w:rPr>
            <w:b/>
            <w:bCs/>
            <w:sz w:val="32"/>
            <w:szCs w:val="32"/>
          </w:rPr>
          <w:t>VII. Conclusion</w:t>
        </w:r>
      </w:ins>
    </w:p>
    <w:p w14:paraId="10C68665" w14:textId="77777777" w:rsidR="00B01E17" w:rsidRPr="00B01E17" w:rsidRDefault="00B01E17" w:rsidP="00B01E17">
      <w:pPr>
        <w:rPr>
          <w:ins w:id="72" w:author="Comparison" w:date="2023-12-02T21:14:00Z"/>
          <w:sz w:val="24"/>
          <w:szCs w:val="24"/>
        </w:rPr>
      </w:pPr>
      <w:ins w:id="73" w:author="Comparison" w:date="2023-12-02T21:14:00Z">
        <w:r w:rsidRPr="00B01E17">
          <w:rPr>
            <w:sz w:val="24"/>
            <w:szCs w:val="24"/>
          </w:rPr>
          <w:t xml:space="preserve">   A. Recapitulation of key points discussed in the essay</w:t>
        </w:r>
      </w:ins>
    </w:p>
    <w:p w14:paraId="2B1E9447" w14:textId="77777777" w:rsidR="00B01E17" w:rsidRPr="00B01E17" w:rsidRDefault="00B01E17" w:rsidP="00B01E17">
      <w:pPr>
        <w:rPr>
          <w:ins w:id="74" w:author="Comparison" w:date="2023-12-02T21:14:00Z"/>
          <w:sz w:val="24"/>
          <w:szCs w:val="24"/>
        </w:rPr>
      </w:pPr>
      <w:ins w:id="75" w:author="Comparison" w:date="2023-12-02T21:14:00Z">
        <w:r w:rsidRPr="00B01E17">
          <w:rPr>
            <w:sz w:val="24"/>
            <w:szCs w:val="24"/>
          </w:rPr>
          <w:t xml:space="preserve">   B. Emphasis on the significance of genetic algorithms in solving complex real-world problems</w:t>
        </w:r>
      </w:ins>
    </w:p>
    <w:p w14:paraId="4F2B3B7D" w14:textId="77777777" w:rsidR="00B01E17" w:rsidRPr="00B01E17" w:rsidRDefault="00B01E17" w:rsidP="00B01E17">
      <w:pPr>
        <w:rPr>
          <w:ins w:id="76" w:author="Comparison" w:date="2023-12-02T21:14:00Z"/>
          <w:sz w:val="24"/>
          <w:szCs w:val="24"/>
        </w:rPr>
      </w:pPr>
      <w:ins w:id="77" w:author="Comparison" w:date="2023-12-02T21:14:00Z">
        <w:r w:rsidRPr="00B01E17">
          <w:rPr>
            <w:sz w:val="24"/>
            <w:szCs w:val="24"/>
          </w:rPr>
          <w:t xml:space="preserve">   C. Encouragement for further exploration and application of genetic algorithms in diverse fields</w:t>
        </w:r>
      </w:ins>
    </w:p>
    <w:p w14:paraId="48960021" w14:textId="77777777" w:rsidR="00B01E17" w:rsidRPr="00B01E17" w:rsidRDefault="00B01E17" w:rsidP="00B01E17">
      <w:pPr>
        <w:rPr>
          <w:ins w:id="78" w:author="Comparison" w:date="2023-12-02T21:14:00Z"/>
          <w:sz w:val="24"/>
          <w:szCs w:val="24"/>
        </w:rPr>
      </w:pPr>
    </w:p>
    <w:p w14:paraId="3D8FC409" w14:textId="77777777" w:rsidR="00B01E17" w:rsidRDefault="00B01E17" w:rsidP="00B01E17">
      <w:pPr>
        <w:rPr>
          <w:b/>
          <w:bCs/>
          <w:sz w:val="32"/>
          <w:szCs w:val="32"/>
        </w:rPr>
      </w:pPr>
      <w:ins w:id="79" w:author="Comparison" w:date="2023-12-02T21:14:00Z">
        <w:r w:rsidRPr="00CE6B90">
          <w:rPr>
            <w:b/>
            <w:bCs/>
            <w:sz w:val="32"/>
            <w:szCs w:val="32"/>
          </w:rPr>
          <w:t>VIII. References</w:t>
        </w:r>
      </w:ins>
    </w:p>
    <w:p w14:paraId="54C0C6A2" w14:textId="36F4B55F" w:rsidR="0072588D" w:rsidRPr="0089075A" w:rsidRDefault="0089075A" w:rsidP="0089075A">
      <w:pPr>
        <w:rPr>
          <w:b/>
          <w:bCs/>
          <w:sz w:val="32"/>
          <w:szCs w:val="32"/>
        </w:rPr>
      </w:pPr>
      <w:ins w:id="80" w:author="Comparison" w:date="2023-12-02T21:14:00Z">
        <w:r w:rsidRPr="00B01E17">
          <w:rPr>
            <w:sz w:val="24"/>
            <w:szCs w:val="24"/>
          </w:rPr>
          <w:t>A. Citations for research papers, case studies, and relevant literature used in the essay</w:t>
        </w:r>
      </w:ins>
      <w:bookmarkEnd w:id="1"/>
    </w:p>
    <w:sectPr w:rsidR="0072588D" w:rsidRPr="00890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2209"/>
    <w:multiLevelType w:val="multilevel"/>
    <w:tmpl w:val="C02CE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ED2EA1"/>
    <w:multiLevelType w:val="multilevel"/>
    <w:tmpl w:val="0B24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660039">
    <w:abstractNumId w:val="0"/>
  </w:num>
  <w:num w:numId="2" w16cid:durableId="1182819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9C"/>
    <w:rsid w:val="00014E90"/>
    <w:rsid w:val="000209E2"/>
    <w:rsid w:val="000B6BFF"/>
    <w:rsid w:val="0027230E"/>
    <w:rsid w:val="00342DAA"/>
    <w:rsid w:val="004C2768"/>
    <w:rsid w:val="006C4AC5"/>
    <w:rsid w:val="0072588D"/>
    <w:rsid w:val="008250C3"/>
    <w:rsid w:val="0089075A"/>
    <w:rsid w:val="0091119C"/>
    <w:rsid w:val="00AE5E59"/>
    <w:rsid w:val="00B01E17"/>
    <w:rsid w:val="00B125C0"/>
    <w:rsid w:val="00BD12F8"/>
    <w:rsid w:val="00C354DA"/>
    <w:rsid w:val="00CE6B90"/>
    <w:rsid w:val="00D728F3"/>
    <w:rsid w:val="00EC4206"/>
    <w:rsid w:val="00EE31AE"/>
    <w:rsid w:val="00F01CB2"/>
    <w:rsid w:val="00F9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0360"/>
  <w15:chartTrackingRefBased/>
  <w15:docId w15:val="{C1E8500D-38DF-4594-81CB-FACF0108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C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206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C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C420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5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25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0C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250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vijayasree aylur</dc:creator>
  <cp:keywords/>
  <dc:description/>
  <cp:lastModifiedBy>vijayasree aylur</cp:lastModifiedBy>
  <cp:revision>2</cp:revision>
  <dcterms:created xsi:type="dcterms:W3CDTF">2023-11-23T20:00:00Z</dcterms:created>
  <dcterms:modified xsi:type="dcterms:W3CDTF">2023-12-02T21:20:00Z</dcterms:modified>
</cp:coreProperties>
</file>